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AE" w:rsidRDefault="00F92624" w:rsidP="00F92624">
      <w:pPr>
        <w:spacing w:after="12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92624">
        <w:rPr>
          <w:rFonts w:asciiTheme="majorHAnsi" w:hAnsiTheme="majorHAnsi" w:cstheme="majorHAnsi"/>
          <w:b/>
          <w:sz w:val="28"/>
          <w:szCs w:val="28"/>
          <w:lang w:val="en-US"/>
        </w:rPr>
        <w:t>Chính sách Quyền riêng tư của HVHC Chatbot – Free Call</w:t>
      </w:r>
    </w:p>
    <w:p w:rsidR="00F92624" w:rsidRPr="00F92624" w:rsidRDefault="00F92624" w:rsidP="00F92624">
      <w:pPr>
        <w:spacing w:after="12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F92624" w:rsidRDefault="00F92624" w:rsidP="00F92624">
      <w:pPr>
        <w:spacing w:after="12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1. Đối tượng và Phạm vi áp dụng</w:t>
      </w:r>
    </w:p>
    <w:p w:rsidR="00F92624" w:rsidRDefault="00F92624" w:rsidP="00F92624">
      <w:pPr>
        <w:spacing w:after="12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Đối tượng: Người sử dụng là cá nhân.</w:t>
      </w:r>
    </w:p>
    <w:p w:rsidR="00F92624" w:rsidRDefault="00F92624" w:rsidP="00F92624">
      <w:pPr>
        <w:spacing w:after="12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Phạm vi: </w:t>
      </w:r>
      <w:r w:rsidRPr="00F92624">
        <w:rPr>
          <w:rFonts w:asciiTheme="majorHAnsi" w:hAnsiTheme="majorHAnsi" w:cstheme="majorHAnsi"/>
          <w:sz w:val="28"/>
          <w:szCs w:val="28"/>
          <w:lang w:val="en-US"/>
        </w:rPr>
        <w:t xml:space="preserve">Việc thu thập, xử lý, sử dụng, lưu trữ, và bảo vệ Thông tin cá nhân của Bạn khi sử dụng sản phẩm, dịch vụ do </w:t>
      </w:r>
      <w:r w:rsidRPr="00F92624">
        <w:rPr>
          <w:rFonts w:asciiTheme="majorHAnsi" w:hAnsiTheme="majorHAnsi" w:cstheme="majorHAnsi"/>
          <w:b/>
          <w:sz w:val="28"/>
          <w:szCs w:val="28"/>
          <w:lang w:val="en-US"/>
        </w:rPr>
        <w:t>HVHC Chatbot – Free Call</w:t>
      </w:r>
      <w:r w:rsidRPr="00F92624">
        <w:rPr>
          <w:rFonts w:asciiTheme="majorHAnsi" w:hAnsiTheme="majorHAnsi" w:cstheme="majorHAnsi"/>
          <w:sz w:val="28"/>
          <w:szCs w:val="28"/>
          <w:lang w:val="en-US"/>
        </w:rPr>
        <w:t xml:space="preserve"> cung ứng.</w:t>
      </w:r>
    </w:p>
    <w:p w:rsidR="00F92624" w:rsidRDefault="00F92624" w:rsidP="00F92624">
      <w:pPr>
        <w:spacing w:after="12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 w:rsidRPr="00F92624">
        <w:rPr>
          <w:rFonts w:asciiTheme="majorHAnsi" w:hAnsiTheme="majorHAnsi" w:cstheme="majorHAnsi"/>
          <w:sz w:val="28"/>
          <w:szCs w:val="28"/>
          <w:lang w:val="en-US"/>
        </w:rPr>
        <w:t xml:space="preserve">Thông tin cá nhân được hiểu là Thông tin Người sử dụng và tất cả các thông tin khác liên quan đến Người sử dụng, được </w:t>
      </w:r>
      <w:r>
        <w:rPr>
          <w:rFonts w:asciiTheme="majorHAnsi" w:hAnsiTheme="majorHAnsi" w:cstheme="majorHAnsi"/>
          <w:sz w:val="28"/>
          <w:szCs w:val="28"/>
          <w:lang w:val="en-US"/>
        </w:rPr>
        <w:t>HVHC Chabot – Free Call</w:t>
      </w:r>
      <w:r w:rsidRPr="00F92624">
        <w:rPr>
          <w:rFonts w:asciiTheme="majorHAnsi" w:hAnsiTheme="majorHAnsi" w:cstheme="majorHAnsi"/>
          <w:sz w:val="28"/>
          <w:szCs w:val="28"/>
          <w:lang w:val="en-US"/>
        </w:rPr>
        <w:t xml:space="preserve"> thu thập, ghi nhận, xử lý, sử dụng, lưu trữ, cung cấp trong quá trình Người sử dụng truy cập và sử dụng dịch vụ của </w:t>
      </w:r>
      <w:r>
        <w:rPr>
          <w:rFonts w:asciiTheme="majorHAnsi" w:hAnsiTheme="majorHAnsi" w:cstheme="majorHAnsi"/>
          <w:sz w:val="28"/>
          <w:szCs w:val="28"/>
          <w:lang w:val="en-US"/>
        </w:rPr>
        <w:t>HVHC CHATBOT - FREE CALL</w:t>
      </w:r>
      <w:r w:rsidRPr="00F9262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F92624" w:rsidRDefault="00F92624" w:rsidP="00F92624">
      <w:pPr>
        <w:spacing w:after="12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 w:rsidRPr="00F92624">
        <w:rPr>
          <w:rFonts w:asciiTheme="majorHAnsi" w:hAnsiTheme="majorHAnsi" w:cstheme="majorHAnsi"/>
          <w:sz w:val="28"/>
          <w:szCs w:val="28"/>
          <w:lang w:val="en-US"/>
        </w:rPr>
        <w:t xml:space="preserve">Các dịch vụ trực tuyến, phương tiện, công cụ, ứng dụng, dịch vụ liên quan đến việc cung ứng sản phẩm, dịch vụ của </w:t>
      </w:r>
      <w:r w:rsidRPr="00F92624">
        <w:rPr>
          <w:rFonts w:asciiTheme="majorHAnsi" w:hAnsiTheme="majorHAnsi" w:cstheme="majorHAnsi"/>
          <w:b/>
          <w:sz w:val="28"/>
          <w:szCs w:val="28"/>
          <w:lang w:val="en-US"/>
        </w:rPr>
        <w:t>HVHC Chatbot – Free Call</w:t>
      </w:r>
      <w:r w:rsidRPr="00F92624"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F92624">
        <w:rPr>
          <w:rFonts w:asciiTheme="majorHAnsi" w:hAnsiTheme="majorHAnsi" w:cstheme="majorHAnsi"/>
          <w:sz w:val="28"/>
          <w:szCs w:val="28"/>
          <w:lang w:val="en-US"/>
        </w:rPr>
        <w:t xml:space="preserve"> bất kể Bạn sử dụng phương thức nào để truy cập hoặc sử dụng.</w:t>
      </w:r>
    </w:p>
    <w:p w:rsidR="00F92624" w:rsidRPr="0013688A" w:rsidRDefault="00F92624" w:rsidP="0013688A">
      <w:pPr>
        <w:spacing w:after="120" w:line="240" w:lineRule="auto"/>
        <w:jc w:val="left"/>
        <w:rPr>
          <w:ins w:id="0" w:author="Nguyen Khanh" w:date="2021-02-23T09:44:00Z"/>
          <w:rFonts w:asciiTheme="majorHAnsi" w:hAnsiTheme="majorHAnsi" w:cstheme="majorHAnsi"/>
          <w:sz w:val="28"/>
          <w:szCs w:val="28"/>
          <w:lang w:val="en-US"/>
          <w:rPrChange w:id="1" w:author="Nguyen Khanh" w:date="2021-02-23T09:45:00Z">
            <w:rPr>
              <w:ins w:id="2" w:author="Nguyen Khanh" w:date="2021-02-23T09:44:00Z"/>
              <w:rFonts w:asciiTheme="majorHAnsi" w:hAnsiTheme="majorHAnsi" w:cstheme="majorHAnsi"/>
              <w:b/>
              <w:sz w:val="28"/>
              <w:szCs w:val="28"/>
              <w:lang w:val="en-US"/>
            </w:rPr>
          </w:rPrChange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2. Các </w:t>
      </w:r>
      <w:ins w:id="3" w:author="Nguyen Khanh" w:date="2021-02-23T09:44:00Z">
        <w:r w:rsidR="0013688A">
          <w:rPr>
            <w:rFonts w:asciiTheme="majorHAnsi" w:hAnsiTheme="majorHAnsi" w:cstheme="majorHAnsi"/>
            <w:sz w:val="28"/>
            <w:szCs w:val="28"/>
            <w:lang w:val="en-US"/>
          </w:rPr>
          <w:t xml:space="preserve">quyền </w:t>
        </w:r>
        <w:r w:rsidR="0013688A" w:rsidRPr="00F92624">
          <w:rPr>
            <w:rFonts w:asciiTheme="majorHAnsi" w:hAnsiTheme="majorHAnsi" w:cstheme="majorHAnsi"/>
            <w:b/>
            <w:sz w:val="28"/>
            <w:szCs w:val="28"/>
            <w:lang w:val="en-US"/>
          </w:rPr>
          <w:t>HVHC Chatbot – Free Call</w:t>
        </w:r>
      </w:ins>
      <w:ins w:id="4" w:author="Nguyen Khanh" w:date="2021-02-23T09:45:00Z">
        <w:r w:rsidR="0013688A">
          <w:rPr>
            <w:rFonts w:asciiTheme="majorHAnsi" w:hAnsiTheme="majorHAnsi" w:cstheme="majorHAnsi"/>
            <w:b/>
            <w:sz w:val="28"/>
            <w:szCs w:val="28"/>
            <w:lang w:val="en-US"/>
          </w:rPr>
          <w:t xml:space="preserve"> </w:t>
        </w:r>
        <w:r w:rsidR="0013688A">
          <w:rPr>
            <w:rFonts w:asciiTheme="majorHAnsi" w:hAnsiTheme="majorHAnsi" w:cstheme="majorHAnsi"/>
            <w:sz w:val="28"/>
            <w:szCs w:val="28"/>
            <w:lang w:val="en-US"/>
          </w:rPr>
          <w:t>sử dụng</w:t>
        </w:r>
      </w:ins>
    </w:p>
    <w:p w:rsidR="0013688A" w:rsidRDefault="0013688A" w:rsidP="0013688A">
      <w:pPr>
        <w:spacing w:after="120" w:line="240" w:lineRule="auto"/>
        <w:jc w:val="left"/>
        <w:rPr>
          <w:ins w:id="5" w:author="Nguyen Khanh" w:date="2021-02-23T09:45:00Z"/>
          <w:rFonts w:asciiTheme="majorHAnsi" w:hAnsiTheme="majorHAnsi" w:cstheme="majorHAnsi"/>
          <w:sz w:val="28"/>
          <w:szCs w:val="28"/>
          <w:lang w:val="en-US"/>
        </w:rPr>
      </w:pPr>
      <w:ins w:id="6" w:author="Nguyen Khanh" w:date="2021-02-23T09:44:00Z">
        <w:r>
          <w:rPr>
            <w:rFonts w:asciiTheme="majorHAnsi" w:hAnsiTheme="majorHAnsi" w:cstheme="majorHAnsi"/>
            <w:sz w:val="28"/>
            <w:szCs w:val="28"/>
            <w:lang w:val="en-US"/>
          </w:rPr>
          <w:t xml:space="preserve">Bao gồm quyền truy cập </w:t>
        </w:r>
      </w:ins>
      <w:ins w:id="7" w:author="Nguyen Khanh" w:date="2021-02-23T09:45:00Z">
        <w:r>
          <w:rPr>
            <w:rFonts w:asciiTheme="majorHAnsi" w:hAnsiTheme="majorHAnsi" w:cstheme="majorHAnsi"/>
            <w:sz w:val="28"/>
            <w:szCs w:val="28"/>
            <w:lang w:val="en-US"/>
          </w:rPr>
          <w:t>Audio khi sử dụng App, quyền truy cập trạng thái điện thoại, quyền truy cập camera và quyền chỉnh sửa audio.</w:t>
        </w:r>
      </w:ins>
    </w:p>
    <w:p w:rsidR="0013688A" w:rsidRDefault="0013688A" w:rsidP="0013688A">
      <w:pPr>
        <w:spacing w:after="120" w:line="240" w:lineRule="auto"/>
        <w:jc w:val="left"/>
        <w:rPr>
          <w:ins w:id="8" w:author="Nguyen Khanh" w:date="2021-02-23T09:47:00Z"/>
          <w:rFonts w:asciiTheme="majorHAnsi" w:hAnsiTheme="majorHAnsi" w:cstheme="majorHAnsi"/>
          <w:sz w:val="28"/>
          <w:szCs w:val="28"/>
          <w:lang w:val="en-US"/>
        </w:rPr>
      </w:pPr>
      <w:ins w:id="9" w:author="Nguyen Khanh" w:date="2021-02-23T09:46:00Z">
        <w:r>
          <w:rPr>
            <w:rFonts w:asciiTheme="majorHAnsi" w:hAnsiTheme="majorHAnsi" w:cstheme="majorHAnsi"/>
            <w:sz w:val="28"/>
            <w:szCs w:val="28"/>
            <w:lang w:val="en-US"/>
          </w:rPr>
          <w:t>3. Mục đích sử dụng các quyền</w:t>
        </w:r>
      </w:ins>
    </w:p>
    <w:p w:rsidR="0013688A" w:rsidRDefault="0013688A" w:rsidP="0013688A">
      <w:pPr>
        <w:spacing w:after="120" w:line="240" w:lineRule="auto"/>
        <w:jc w:val="left"/>
        <w:rPr>
          <w:ins w:id="10" w:author="Nguyen Khanh" w:date="2021-02-23T09:47:00Z"/>
          <w:rFonts w:asciiTheme="majorHAnsi" w:hAnsiTheme="majorHAnsi" w:cstheme="majorHAnsi"/>
          <w:sz w:val="28"/>
          <w:szCs w:val="28"/>
          <w:lang w:val="en-US"/>
        </w:rPr>
      </w:pPr>
      <w:ins w:id="11" w:author="Nguyen Khanh" w:date="2021-02-23T09:47:00Z">
        <w:r w:rsidRPr="00F92624">
          <w:rPr>
            <w:rFonts w:asciiTheme="majorHAnsi" w:hAnsiTheme="majorHAnsi" w:cstheme="majorHAnsi"/>
            <w:b/>
            <w:sz w:val="28"/>
            <w:szCs w:val="28"/>
            <w:lang w:val="en-US"/>
          </w:rPr>
          <w:t>HVHC Chatbot – Free Call</w:t>
        </w:r>
        <w:r>
          <w:rPr>
            <w:rFonts w:asciiTheme="majorHAnsi" w:hAnsiTheme="majorHAnsi" w:cstheme="majorHAnsi"/>
            <w:b/>
            <w:sz w:val="28"/>
            <w:szCs w:val="28"/>
            <w:lang w:val="en-US"/>
          </w:rPr>
          <w:t xml:space="preserve"> </w:t>
        </w:r>
        <w:r>
          <w:rPr>
            <w:rFonts w:asciiTheme="majorHAnsi" w:hAnsiTheme="majorHAnsi" w:cstheme="majorHAnsi"/>
            <w:sz w:val="28"/>
            <w:szCs w:val="28"/>
            <w:lang w:val="en-US"/>
          </w:rPr>
          <w:t>cần sử dụng các quyền để sử dụng cho các mục đích dưới đây:</w:t>
        </w:r>
      </w:ins>
    </w:p>
    <w:p w:rsidR="0013688A" w:rsidRDefault="0013688A" w:rsidP="0013688A">
      <w:pPr>
        <w:spacing w:after="120" w:line="240" w:lineRule="auto"/>
        <w:jc w:val="left"/>
        <w:rPr>
          <w:ins w:id="12" w:author="Nguyen Khanh" w:date="2021-02-23T09:47:00Z"/>
          <w:rFonts w:asciiTheme="majorHAnsi" w:hAnsiTheme="majorHAnsi" w:cstheme="majorHAnsi"/>
          <w:sz w:val="28"/>
          <w:szCs w:val="28"/>
          <w:lang w:val="en-US"/>
        </w:rPr>
      </w:pPr>
      <w:ins w:id="13" w:author="Nguyen Khanh" w:date="2021-02-23T09:47:00Z">
        <w:r>
          <w:rPr>
            <w:rFonts w:asciiTheme="majorHAnsi" w:hAnsiTheme="majorHAnsi" w:cstheme="majorHAnsi"/>
            <w:sz w:val="28"/>
            <w:szCs w:val="28"/>
            <w:lang w:val="en-US"/>
          </w:rPr>
          <w:t>Cung cấp các dịch vụ và tính năng cho bạn</w:t>
        </w:r>
      </w:ins>
    </w:p>
    <w:p w:rsidR="0013688A" w:rsidRPr="0013688A" w:rsidRDefault="0013688A" w:rsidP="0013688A">
      <w:pPr>
        <w:spacing w:after="12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  <w:rPrChange w:id="14" w:author="Nguyen Khanh" w:date="2021-02-23T09:47:00Z">
            <w:rPr>
              <w:rFonts w:asciiTheme="majorHAnsi" w:hAnsiTheme="majorHAnsi" w:cstheme="majorHAnsi"/>
              <w:sz w:val="28"/>
              <w:szCs w:val="28"/>
              <w:lang w:val="en-US"/>
            </w:rPr>
          </w:rPrChange>
        </w:rPr>
      </w:pPr>
      <w:ins w:id="15" w:author="Nguyen Khanh" w:date="2021-02-23T09:48:00Z">
        <w:r>
          <w:rPr>
            <w:rFonts w:asciiTheme="majorHAnsi" w:hAnsiTheme="majorHAnsi" w:cstheme="majorHAnsi"/>
            <w:sz w:val="28"/>
            <w:szCs w:val="28"/>
            <w:lang w:val="en-US"/>
          </w:rPr>
          <w:t xml:space="preserve">Cung cấp, duy trì và cải thiện các sản phẩm và dịch vụ của </w:t>
        </w:r>
        <w:r w:rsidRPr="00F92624">
          <w:rPr>
            <w:rFonts w:asciiTheme="majorHAnsi" w:hAnsiTheme="majorHAnsi" w:cstheme="majorHAnsi"/>
            <w:b/>
            <w:sz w:val="28"/>
            <w:szCs w:val="28"/>
            <w:lang w:val="en-US"/>
          </w:rPr>
          <w:t>HVHC Chatbot – Free Call</w:t>
        </w:r>
        <w:r>
          <w:rPr>
            <w:rFonts w:asciiTheme="majorHAnsi" w:hAnsiTheme="majorHAnsi" w:cstheme="majorHAnsi"/>
            <w:b/>
            <w:sz w:val="28"/>
            <w:szCs w:val="28"/>
            <w:lang w:val="en-US"/>
          </w:rPr>
          <w:t>.</w:t>
        </w:r>
      </w:ins>
      <w:bookmarkStart w:id="16" w:name="_GoBack"/>
      <w:bookmarkEnd w:id="16"/>
    </w:p>
    <w:sectPr w:rsidR="0013688A" w:rsidRPr="001368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65262"/>
    <w:multiLevelType w:val="multilevel"/>
    <w:tmpl w:val="92BEFE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guyen Khanh">
    <w15:presenceInfo w15:providerId="Windows Live" w15:userId="bfc287e3a737b6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69"/>
    <w:rsid w:val="0013688A"/>
    <w:rsid w:val="006C3E69"/>
    <w:rsid w:val="00C928AE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4EC6D"/>
  <w15:chartTrackingRefBased/>
  <w15:docId w15:val="{7F456AE0-8A98-4447-94EA-61896E7F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62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2</cp:revision>
  <dcterms:created xsi:type="dcterms:W3CDTF">2021-02-23T02:32:00Z</dcterms:created>
  <dcterms:modified xsi:type="dcterms:W3CDTF">2021-02-23T02:48:00Z</dcterms:modified>
</cp:coreProperties>
</file>